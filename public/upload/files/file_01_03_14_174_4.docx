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142" w:rsidRDefault="00E22142" w:rsidP="006E5BA6">
      <w:pPr>
        <w:pStyle w:val="Heading1"/>
      </w:pPr>
      <w:r>
        <w:t>Proces finalizacji zamówienia (</w:t>
      </w:r>
      <w:ins w:id="0" w:author="CBM" w:date="2014-01-28T10:14:00Z">
        <w:r>
          <w:t xml:space="preserve">TYLKO JEŚLI ZALOGOWANY </w:t>
        </w:r>
      </w:ins>
      <w:r>
        <w:t xml:space="preserve">użytkownik </w:t>
      </w:r>
      <w:ins w:id="1" w:author="CBM" w:date="2014-01-28T10:14:00Z">
        <w:r>
          <w:t xml:space="preserve">to </w:t>
        </w:r>
      </w:ins>
      <w:r>
        <w:t>konsultant CBM</w:t>
      </w:r>
      <w:ins w:id="2" w:author="CBM" w:date="2014-01-28T10:14:00Z">
        <w:r>
          <w:t xml:space="preserve"> i klient jest klientem KORPORACYJNYM</w:t>
        </w:r>
      </w:ins>
      <w:r>
        <w:t>)</w:t>
      </w:r>
    </w:p>
    <w:p w:rsidR="00E22142" w:rsidRDefault="00E22142" w:rsidP="008C64D3">
      <w:pPr>
        <w:pStyle w:val="Heading1"/>
      </w:pPr>
      <w:r>
        <w:t>Etap 1</w:t>
      </w:r>
    </w:p>
    <w:p w:rsidR="00E22142" w:rsidRDefault="00E22142">
      <w:r>
        <w:rPr>
          <w:noProof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25" type="#_x0000_t75" style="width:450pt;height:321pt;visibility:visible">
            <v:imagedata r:id="rId5" o:title=""/>
          </v:shape>
        </w:pict>
      </w:r>
    </w:p>
    <w:p w:rsidR="00E22142" w:rsidRDefault="00E22142">
      <w:pPr>
        <w:rPr>
          <w:ins w:id="3" w:author="CBM" w:date="2014-01-28T10:41:00Z"/>
        </w:rPr>
      </w:pPr>
      <w:r>
        <w:t>W etapie 1 finalizacji zamówienia powinien zostać dodany nowy przycisk „Ustaw rabat”</w:t>
      </w:r>
      <w:ins w:id="4" w:author="CBM" w:date="2014-01-28T10:16:00Z">
        <w:r>
          <w:t xml:space="preserve"> (dla sesji nie spełniającej warunków: użytkownik = konsultant CBM i klient = korporacyjny - przycisk nie jest widoczny)</w:t>
        </w:r>
      </w:ins>
      <w:ins w:id="5" w:author="CBM" w:date="2014-01-28T10:41:00Z">
        <w:r>
          <w:t xml:space="preserve">. </w:t>
        </w:r>
      </w:ins>
    </w:p>
    <w:p w:rsidR="00E22142" w:rsidRDefault="00E22142">
      <w:pPr>
        <w:numPr>
          <w:ins w:id="6" w:author="CBM" w:date="2014-01-28T10:41:00Z"/>
        </w:numPr>
      </w:pPr>
      <w:ins w:id="7" w:author="CBM" w:date="2014-01-28T10:41:00Z">
        <w:r>
          <w:t>Cena widoczna na ekranie</w:t>
        </w:r>
      </w:ins>
      <w:ins w:id="8" w:author="CBM" w:date="2014-01-28T10:42:00Z">
        <w:r>
          <w:t xml:space="preserve"> w Etapie 1</w:t>
        </w:r>
      </w:ins>
      <w:ins w:id="9" w:author="CBM" w:date="2014-01-28T10:41:00Z">
        <w:r>
          <w:t xml:space="preserve"> obejmuje "piwność".</w:t>
        </w:r>
      </w:ins>
    </w:p>
    <w:p w:rsidR="00E22142" w:rsidRDefault="00E22142" w:rsidP="006E5BA6">
      <w:pPr>
        <w:pStyle w:val="Heading1"/>
      </w:pPr>
      <w:r>
        <w:t>Etap 2a</w:t>
      </w:r>
    </w:p>
    <w:p w:rsidR="00E22142" w:rsidRDefault="00E22142" w:rsidP="006E5BA6">
      <w:r>
        <w:t>Etap 2a finalizacji zamówienia powinien być wyświetlany tylko w przypadku gdy w etapie 1 skorzystano z opcji „Ustaw rabat”.</w:t>
      </w:r>
      <w:r>
        <w:br/>
        <w:t xml:space="preserve">Na ekranie konsultanta CBM powinna zostać wyświetlona kwota netto/brutto kampanii </w:t>
      </w:r>
      <w:ins w:id="10" w:author="CBM" w:date="2014-01-28T09:51:00Z">
        <w:r>
          <w:t xml:space="preserve">przed rabatem oraz po rabacie </w:t>
        </w:r>
      </w:ins>
      <w:r>
        <w:t xml:space="preserve">wraz z polem w którym można ustawiać procentowy rabat (dodatni lub ujemny). Wartość netto/brutto kampanii </w:t>
      </w:r>
      <w:ins w:id="11" w:author="CBM" w:date="2014-01-28T09:51:00Z">
        <w:r>
          <w:t xml:space="preserve">po rabacie </w:t>
        </w:r>
      </w:ins>
      <w:r>
        <w:t>powinna się zmieniać na bieżąco po wprowadzeniu rabatu. Po wprowadzeniu rabatu użytkownik powinien kliknąć w przycisk „Akceptuje rabat”.</w:t>
      </w:r>
      <w:ins w:id="12" w:author="CBM" w:date="2014-01-28T09:51:00Z">
        <w:r>
          <w:t xml:space="preserve"> </w:t>
        </w:r>
      </w:ins>
      <w:ins w:id="13" w:author="CBM" w:date="2014-01-28T10:18:00Z">
        <w:r>
          <w:t xml:space="preserve">(pole rabat może przyjmować wartości liczbowe z dokładnością do dwóch miejsc po przecinku między </w:t>
        </w:r>
      </w:ins>
      <w:smartTag w:uri="urn:schemas-microsoft-com:office:smarttags" w:element="metricconverter">
        <w:smartTagPr>
          <w:attr w:name="ProductID" w:val="-1000 a"/>
        </w:smartTagPr>
        <w:ins w:id="14" w:author="CBM" w:date="2014-01-28T10:19:00Z">
          <w:r>
            <w:t>-100</w:t>
          </w:r>
        </w:ins>
        <w:ins w:id="15" w:author="CBM" w:date="2014-01-28T10:20:00Z">
          <w:r>
            <w:t>0</w:t>
          </w:r>
        </w:ins>
        <w:ins w:id="16" w:author="CBM" w:date="2014-01-28T10:19:00Z">
          <w:r>
            <w:t xml:space="preserve"> a</w:t>
          </w:r>
        </w:ins>
      </w:smartTag>
      <w:ins w:id="17" w:author="CBM" w:date="2014-01-28T10:19:00Z">
        <w:r>
          <w:t xml:space="preserve"> + 100</w:t>
        </w:r>
      </w:ins>
      <w:ins w:id="18" w:author="CBM" w:date="2014-01-28T10:18:00Z">
        <w:r>
          <w:t>)</w:t>
        </w:r>
      </w:ins>
      <w:ins w:id="19" w:author="CBM" w:date="2014-01-28T10:19:00Z">
        <w:r>
          <w:t xml:space="preserve"> (wartość 50 oznacza rabat 50%)</w:t>
        </w:r>
      </w:ins>
    </w:p>
    <w:p w:rsidR="00E22142" w:rsidRPr="006E5BA6" w:rsidRDefault="00E22142" w:rsidP="006E5BA6">
      <w:pPr>
        <w:pStyle w:val="Heading1"/>
      </w:pPr>
      <w:r>
        <w:t>Etap 2b</w:t>
      </w:r>
    </w:p>
    <w:p w:rsidR="00E22142" w:rsidRDefault="00E22142">
      <w:r>
        <w:rPr>
          <w:noProof/>
          <w:lang w:eastAsia="pl-PL"/>
        </w:rPr>
        <w:pict>
          <v:shape id="Obraz 3" o:spid="_x0000_i1026" type="#_x0000_t75" style="width:453pt;height:324.75pt;visibility:visible">
            <v:imagedata r:id="rId6" o:title=""/>
          </v:shape>
        </w:pict>
      </w:r>
    </w:p>
    <w:p w:rsidR="00E22142" w:rsidRDefault="00E22142">
      <w:r>
        <w:t>Etap 2b powinien być wyświetlany po Etapie 2a w przypadku gdy wprowadzano rabat lub po Etapie 1 w przypadku gdy rabatu nie wprowadzano.</w:t>
      </w:r>
    </w:p>
    <w:p w:rsidR="00E22142" w:rsidRDefault="00E22142">
      <w:r>
        <w:t>Do obecnego widoku powinna zostać dodana informacja w procentową wartością rabatu</w:t>
      </w:r>
      <w:ins w:id="20" w:author="CBM" w:date="2014-01-28T09:52:00Z">
        <w:r>
          <w:t xml:space="preserve"> oraz ceną </w:t>
        </w:r>
      </w:ins>
      <w:ins w:id="21" w:author="CBM" w:date="2014-01-28T10:21:00Z">
        <w:r>
          <w:t>przed rabatem (zakładamy, że aktualnie pokazywana cena to cena po rabacie)</w:t>
        </w:r>
      </w:ins>
      <w:r>
        <w:t>.</w:t>
      </w:r>
    </w:p>
    <w:p w:rsidR="00E22142" w:rsidRDefault="00E22142" w:rsidP="00E8579A">
      <w:pPr>
        <w:pStyle w:val="Heading1"/>
      </w:pPr>
      <w:r>
        <w:t>Etap 3</w:t>
      </w:r>
    </w:p>
    <w:p w:rsidR="00E22142" w:rsidRDefault="00E22142">
      <w:r>
        <w:rPr>
          <w:noProof/>
          <w:lang w:eastAsia="pl-PL"/>
        </w:rPr>
        <w:pict>
          <v:shape id="Obraz 4" o:spid="_x0000_i1027" type="#_x0000_t75" style="width:447.75pt;height:329.25pt;visibility:visible">
            <v:imagedata r:id="rId7" o:title=""/>
          </v:shape>
        </w:pict>
      </w:r>
    </w:p>
    <w:p w:rsidR="00E22142" w:rsidRDefault="00E22142" w:rsidP="00762871">
      <w:pPr>
        <w:pStyle w:val="Heading1"/>
        <w:numPr>
          <w:ins w:id="22" w:author="CBM" w:date="2014-01-28T10:59:00Z"/>
        </w:numPr>
        <w:rPr>
          <w:ins w:id="23" w:author="CBM" w:date="2014-01-28T10:59:00Z"/>
        </w:rPr>
      </w:pPr>
      <w:r>
        <w:t>W etapie 3 w przypadku gdy wybrano kontekst użytkownika korporacyjnego należy usunąć płatność online</w:t>
      </w:r>
      <w:ins w:id="24" w:author="CBM" w:date="2014-01-28T10:59:00Z">
        <w:r>
          <w:t xml:space="preserve"> (TYLKO JEŚLI ZALOGOWANY użytkownik to konsultant CBM i klient jest klientem KORPORACYJNYM)</w:t>
        </w:r>
      </w:ins>
    </w:p>
    <w:p w:rsidR="00E22142" w:rsidRDefault="00E22142">
      <w:r>
        <w:t xml:space="preserve">. </w:t>
      </w:r>
      <w:r>
        <w:br/>
      </w:r>
      <w:del w:id="25" w:author="CBM" w:date="2014-01-28T11:00:00Z">
        <w:r w:rsidDel="00762871">
          <w:delText>Po wybraniu odpowiedniej opcji płatności (i w przypadku płatności online po jej dokonania) użytkownik który skorzystał z opcji rabatowania powinien otrzymać komunikat z informacją o przesłaniu kampanii do akceptacji przez administratora.</w:delText>
        </w:r>
      </w:del>
    </w:p>
    <w:p w:rsidR="00E22142" w:rsidRDefault="00E22142">
      <w:pPr>
        <w:rPr>
          <w:rFonts w:ascii="Calibri Light" w:hAnsi="Calibri Light"/>
          <w:color w:val="2E74B5"/>
          <w:sz w:val="32"/>
          <w:szCs w:val="32"/>
        </w:rPr>
      </w:pPr>
      <w:r>
        <w:br w:type="page"/>
      </w:r>
    </w:p>
    <w:p w:rsidR="00E22142" w:rsidRDefault="00E22142" w:rsidP="00E8579A">
      <w:pPr>
        <w:pStyle w:val="Heading1"/>
      </w:pPr>
      <w:r>
        <w:t>Potwierdzenie e-mail</w:t>
      </w:r>
    </w:p>
    <w:p w:rsidR="00E22142" w:rsidRPr="00E8579A" w:rsidRDefault="00E22142" w:rsidP="00E8579A">
      <w:r>
        <w:t xml:space="preserve">Po zatwierdzeniu przez administratora kampanii przedpłaconej, użytkownik powinien otrzymać e-mail z </w:t>
      </w:r>
      <w:del w:id="26" w:author="CBM" w:date="2014-01-28T10:01:00Z">
        <w:r w:rsidDel="00D272BF">
          <w:delText xml:space="preserve">linkiem do </w:delText>
        </w:r>
      </w:del>
      <w:ins w:id="27" w:author="CBM" w:date="2014-01-28T10:01:00Z">
        <w:r>
          <w:t xml:space="preserve">fakturą </w:t>
        </w:r>
      </w:ins>
      <w:r>
        <w:t>FV pro-forma.</w:t>
      </w:r>
      <w:ins w:id="28" w:author="CBM" w:date="2014-01-28T10:00:00Z">
        <w:r>
          <w:t xml:space="preserve"> </w:t>
        </w:r>
      </w:ins>
    </w:p>
    <w:p w:rsidR="00E22142" w:rsidRDefault="00E22142">
      <w:r>
        <w:rPr>
          <w:noProof/>
          <w:lang w:eastAsia="pl-PL"/>
        </w:rPr>
        <w:pict>
          <v:shape id="Obraz 5" o:spid="_x0000_i1028" type="#_x0000_t75" style="width:452.25pt;height:268.5pt;visibility:visible">
            <v:imagedata r:id="rId8" o:title=""/>
          </v:shape>
        </w:pict>
      </w:r>
    </w:p>
    <w:p w:rsidR="00E22142" w:rsidRDefault="00E22142"/>
    <w:p w:rsidR="00E22142" w:rsidRPr="008C64D3" w:rsidRDefault="00E22142" w:rsidP="008C64D3">
      <w:pPr>
        <w:pStyle w:val="Heading1"/>
      </w:pPr>
      <w:r>
        <w:t>Akceptacja zamówienia (użytkownik administrator)</w:t>
      </w:r>
      <w:r>
        <w:br/>
        <w:t>Etap 1</w:t>
      </w:r>
    </w:p>
    <w:p w:rsidR="00E22142" w:rsidRDefault="00E22142" w:rsidP="008C64D3">
      <w:r>
        <w:rPr>
          <w:noProof/>
          <w:lang w:eastAsia="pl-PL"/>
        </w:rPr>
        <w:pict>
          <v:shape id="Obraz 6" o:spid="_x0000_i1029" type="#_x0000_t75" style="width:446.25pt;height:227.25pt;visibility:visible">
            <v:imagedata r:id="rId9" o:title=""/>
          </v:shape>
        </w:pict>
      </w:r>
    </w:p>
    <w:p w:rsidR="00E22142" w:rsidRDefault="00E22142" w:rsidP="008C64D3">
      <w:r>
        <w:t>Na liście kampanii w panelu administracyjnym należy dodać kolumny:</w:t>
      </w:r>
      <w:r>
        <w:br/>
        <w:t>1. Kwota netto (po rabacie)</w:t>
      </w:r>
      <w:r>
        <w:br/>
        <w:t>2. Rabat %</w:t>
      </w:r>
      <w:r>
        <w:br/>
        <w:t>3. Spotów zamówionych</w:t>
      </w:r>
      <w:r>
        <w:br/>
      </w:r>
    </w:p>
    <w:p w:rsidR="00E22142" w:rsidRDefault="00E22142" w:rsidP="008C64D3">
      <w:pPr>
        <w:pStyle w:val="Heading1"/>
      </w:pPr>
      <w:r>
        <w:t>Etap 2</w:t>
      </w:r>
      <w:r>
        <w:br/>
      </w:r>
      <w:r>
        <w:rPr>
          <w:noProof/>
          <w:lang w:eastAsia="pl-PL"/>
        </w:rPr>
        <w:pict>
          <v:shape id="Obraz 7" o:spid="_x0000_i1030" type="#_x0000_t75" style="width:450.75pt;height:183pt;visibility:visible">
            <v:imagedata r:id="rId10" o:title=""/>
          </v:shape>
        </w:pict>
      </w:r>
    </w:p>
    <w:p w:rsidR="00E22142" w:rsidRDefault="00E22142" w:rsidP="008C64D3">
      <w:pPr>
        <w:rPr>
          <w:ins w:id="29" w:author="CBM" w:date="2014-01-28T10:35:00Z"/>
        </w:rPr>
      </w:pPr>
      <w:r>
        <w:t>Po wejściu w szczegóły zamówienia użytkownik w polu rabat powinien wiedzieć wartość wprowadzonego rabatu (jeżeli został ustalony) oraz przycisk Akceptuj rabat</w:t>
      </w:r>
      <w:ins w:id="30" w:author="CBM" w:date="2014-01-28T10:34:00Z">
        <w:r>
          <w:t xml:space="preserve"> (na powyższym obrazku przycisk jest błędnie opisany)</w:t>
        </w:r>
      </w:ins>
      <w:r>
        <w:t>.</w:t>
      </w:r>
    </w:p>
    <w:p w:rsidR="00E22142" w:rsidRDefault="00E22142" w:rsidP="008C64D3">
      <w:pPr>
        <w:numPr>
          <w:ins w:id="31" w:author="CBM" w:date="2014-01-28T10:35:00Z"/>
        </w:numPr>
        <w:rPr>
          <w:ins w:id="32" w:author="CBM" w:date="2014-01-28T10:35:00Z"/>
        </w:rPr>
      </w:pPr>
      <w:ins w:id="33" w:author="CBM" w:date="2014-01-28T10:35:00Z">
        <w:r>
          <w:t>W oknie szczegółów zamówienia użytkownik powinien widzieć dane:</w:t>
        </w:r>
      </w:ins>
    </w:p>
    <w:p w:rsidR="00E22142" w:rsidRDefault="00E22142" w:rsidP="00291B97">
      <w:pPr>
        <w:numPr>
          <w:ilvl w:val="0"/>
          <w:numId w:val="3"/>
          <w:ins w:id="34" w:author="CBM" w:date="2014-01-28T10:36:00Z"/>
        </w:numPr>
        <w:rPr>
          <w:ins w:id="35" w:author="CBM" w:date="2014-01-28T10:35:00Z"/>
        </w:rPr>
      </w:pPr>
      <w:ins w:id="36" w:author="CBM" w:date="2014-01-28T10:35:00Z">
        <w:r>
          <w:t>netto przed rabatem</w:t>
        </w:r>
      </w:ins>
    </w:p>
    <w:p w:rsidR="00E22142" w:rsidRDefault="00E22142" w:rsidP="00291B97">
      <w:pPr>
        <w:numPr>
          <w:ilvl w:val="0"/>
          <w:numId w:val="3"/>
          <w:ins w:id="37" w:author="CBM" w:date="2014-01-28T10:36:00Z"/>
        </w:numPr>
        <w:rPr>
          <w:ins w:id="38" w:author="CBM" w:date="2014-01-28T10:35:00Z"/>
        </w:rPr>
      </w:pPr>
      <w:ins w:id="39" w:author="CBM" w:date="2014-01-28T10:35:00Z">
        <w:r>
          <w:t>brutto przed rabatem</w:t>
        </w:r>
      </w:ins>
    </w:p>
    <w:p w:rsidR="00E22142" w:rsidRDefault="00E22142" w:rsidP="00291B97">
      <w:pPr>
        <w:numPr>
          <w:ilvl w:val="0"/>
          <w:numId w:val="3"/>
          <w:ins w:id="40" w:author="CBM" w:date="2014-01-28T10:36:00Z"/>
        </w:numPr>
        <w:rPr>
          <w:ins w:id="41" w:author="CBM" w:date="2014-01-28T10:36:00Z"/>
        </w:rPr>
      </w:pPr>
      <w:ins w:id="42" w:author="CBM" w:date="2014-01-28T10:36:00Z">
        <w:r>
          <w:t>netto po rabacie</w:t>
        </w:r>
      </w:ins>
    </w:p>
    <w:p w:rsidR="00E22142" w:rsidRDefault="00E22142" w:rsidP="00291B97">
      <w:pPr>
        <w:numPr>
          <w:ilvl w:val="0"/>
          <w:numId w:val="3"/>
          <w:ins w:id="43" w:author="CBM" w:date="2014-01-28T10:36:00Z"/>
        </w:numPr>
        <w:rPr>
          <w:ins w:id="44" w:author="CBM" w:date="2014-01-28T10:33:00Z"/>
        </w:rPr>
      </w:pPr>
      <w:ins w:id="45" w:author="CBM" w:date="2014-01-28T10:36:00Z">
        <w:r>
          <w:t>brutto po rabacie</w:t>
        </w:r>
      </w:ins>
    </w:p>
    <w:p w:rsidR="00E22142" w:rsidRDefault="00E22142" w:rsidP="008C64D3">
      <w:pPr>
        <w:numPr>
          <w:ins w:id="46" w:author="CBM" w:date="2014-01-28T10:33:00Z"/>
        </w:numPr>
      </w:pPr>
      <w:ins w:id="47" w:author="CBM" w:date="2014-01-28T10:33:00Z">
        <w:r>
          <w:t>Administrator może zmienić wartość rabatu. Wartość rabatu można zmienić TYLKO jeśli zamówienie ma status "zaplanowane".</w:t>
        </w:r>
      </w:ins>
    </w:p>
    <w:p w:rsidR="00E22142" w:rsidRDefault="00E22142" w:rsidP="008C64D3">
      <w:r>
        <w:t>Zmiana wartości procentowej powinna automatycznie powodować zmianę kwoty kampanii.</w:t>
      </w:r>
      <w:r>
        <w:br/>
        <w:t>Dodatkowym polem powinna być kwota przed rabatem która powinna pozostawać niezmienna.</w:t>
      </w:r>
    </w:p>
    <w:p w:rsidR="00E22142" w:rsidRDefault="00E22142" w:rsidP="008C64D3">
      <w:pPr>
        <w:rPr>
          <w:ins w:id="48" w:author="CBM" w:date="2014-01-28T10:05:00Z"/>
        </w:rPr>
      </w:pPr>
      <w:r>
        <w:t>Po akceptacji rabatu w bazie danych powinna zostać zapisana data i godzina akceptacji, a kampania powinna zmienić status na zaakceptowaną.</w:t>
      </w:r>
      <w:ins w:id="49" w:author="CBM" w:date="2014-01-28T10:28:00Z">
        <w:r>
          <w:t xml:space="preserve"> (Do SQL przesyłane są TYLKO zamówienia z uzupełnioną "datą akceptacji".)</w:t>
        </w:r>
      </w:ins>
    </w:p>
    <w:p w:rsidR="00E22142" w:rsidRDefault="00E22142" w:rsidP="008C64D3">
      <w:pPr>
        <w:numPr>
          <w:ins w:id="50" w:author="CBM" w:date="2014-01-28T10:05:00Z"/>
        </w:numPr>
      </w:pPr>
      <w:ins w:id="51" w:author="CBM" w:date="2014-01-28T10:05:00Z">
        <w:r>
          <w:t>Ceny poszczególnych spotów powinny się zmienić w momencie akceptacji rabatu przez administratora.</w:t>
        </w:r>
      </w:ins>
    </w:p>
    <w:p w:rsidR="00E22142" w:rsidRDefault="00E22142" w:rsidP="00633F01">
      <w:r>
        <w:t>W przypadku gdy płatności to przedpłata po akceptacji kampanii przez administratora system generuje FV pro-forma i przesyła ją mailem na adres który jest przypisany do użytkownika który zakładał kampanie.</w:t>
      </w:r>
    </w:p>
    <w:p w:rsidR="00E22142" w:rsidRDefault="00E22142" w:rsidP="00633F01"/>
    <w:p w:rsidR="00E22142" w:rsidRDefault="00E22142" w:rsidP="00AC35AA">
      <w:pPr>
        <w:pStyle w:val="Heading1"/>
      </w:pPr>
      <w:r>
        <w:t>Procedura usuwająca zamówienie z SQL</w:t>
      </w:r>
    </w:p>
    <w:p w:rsidR="00E22142" w:rsidRPr="00AC35AA" w:rsidRDefault="00E22142" w:rsidP="00AC35AA">
      <w:pPr>
        <w:pStyle w:val="NormalWeb"/>
        <w:rPr>
          <w:rFonts w:ascii="Calibri" w:hAnsi="Calibri"/>
        </w:rPr>
      </w:pPr>
      <w:r w:rsidRPr="00AC35AA">
        <w:rPr>
          <w:rFonts w:ascii="Calibri" w:hAnsi="Calibri"/>
        </w:rPr>
        <w:t>Jeśli administrator Ecolight zmieni status zamówienia korporacyjnego z "Zaakceptowana" na "Zaplanowana" - PX_WWW uruchomi &lt;nową_procedurę_usuwającą_zamówienie_korporacyjne_z_SQL&gt; i:</w:t>
      </w:r>
      <w:r w:rsidRPr="00AC35AA">
        <w:rPr>
          <w:rFonts w:ascii="Calibri" w:hAnsi="Calibri"/>
        </w:rPr>
        <w:br/>
        <w:t xml:space="preserve">- na liście kampanii pokaże się informacja "Trwa oczekiwanie na usunięcie danych z rozliczeń" </w:t>
      </w:r>
      <w:r w:rsidRPr="00AC35AA">
        <w:rPr>
          <w:rFonts w:ascii="Calibri" w:hAnsi="Calibri"/>
        </w:rPr>
        <w:br/>
        <w:t>- status pozostanie "Zaakceptowana"</w:t>
      </w:r>
    </w:p>
    <w:p w:rsidR="00E22142" w:rsidRPr="00AC35AA" w:rsidRDefault="00E22142" w:rsidP="00AC35AA">
      <w:pPr>
        <w:pStyle w:val="NormalWeb"/>
        <w:rPr>
          <w:rFonts w:ascii="Calibri" w:hAnsi="Calibri"/>
        </w:rPr>
      </w:pPr>
      <w:r w:rsidRPr="00AC35AA">
        <w:rPr>
          <w:rFonts w:ascii="Calibri" w:hAnsi="Calibri"/>
        </w:rPr>
        <w:t>Procedura &lt;nowa_procedura_usuwająca_zamówienie_korporacyjne_z_SQL&gt; jako parametr wejściowy potrzebuje ID_PXWWW - identyfikator zamówienia. Procedura zwraca TRUE jeśli wycofanie się powiodło, FALSE jeśli nie.</w:t>
      </w:r>
    </w:p>
    <w:p w:rsidR="00E22142" w:rsidRPr="00AC35AA" w:rsidRDefault="00E22142" w:rsidP="00AC35AA">
      <w:pPr>
        <w:pStyle w:val="NormalWeb"/>
        <w:rPr>
          <w:rFonts w:ascii="Calibri" w:hAnsi="Calibri"/>
        </w:rPr>
      </w:pPr>
      <w:r w:rsidRPr="00AC35AA">
        <w:rPr>
          <w:rFonts w:ascii="Calibri" w:hAnsi="Calibri"/>
        </w:rPr>
        <w:t>Jeśli procedura &lt;nowa_procedura_usuwająca_zamówienie_korporacyjne_z_SQL&gt; zwróci TRUE - na liście kampanii zniknie informacja i zmieni się status na "Zaplanowana".</w:t>
      </w:r>
      <w:r w:rsidRPr="00AC35AA">
        <w:rPr>
          <w:rFonts w:ascii="Calibri" w:hAnsi="Calibri"/>
        </w:rPr>
        <w:br/>
        <w:t>Jeśli procedura &lt;nowa_procedura_usuwająca_zamówienie_korporacyjne_z_SQL&gt; zwróci FALSE - na liście kampanii zniknie informacja, status pozostanie bez zmian, PX_WWW wyśle emaila na adres osoby, która chciała zmienić status, z kopią na adresy:</w:t>
      </w:r>
      <w:r w:rsidRPr="00AC35AA">
        <w:rPr>
          <w:rFonts w:ascii="Calibri" w:hAnsi="Calibri"/>
        </w:rPr>
        <w:br/>
      </w:r>
      <w:hyperlink r:id="rId11" w:history="1">
        <w:r w:rsidRPr="00AC35AA">
          <w:rPr>
            <w:rStyle w:val="Hyperlink"/>
            <w:rFonts w:ascii="Calibri" w:hAnsi="Calibri"/>
          </w:rPr>
          <w:t>Krzysztof.Sarwas@cityboard.pl</w:t>
        </w:r>
      </w:hyperlink>
      <w:r w:rsidRPr="00AC35AA">
        <w:rPr>
          <w:rFonts w:ascii="Calibri" w:hAnsi="Calibri"/>
        </w:rPr>
        <w:t xml:space="preserve"> i </w:t>
      </w:r>
      <w:hyperlink r:id="rId12" w:history="1">
        <w:r w:rsidRPr="00AC35AA">
          <w:rPr>
            <w:rStyle w:val="Hyperlink"/>
            <w:rFonts w:ascii="Calibri" w:hAnsi="Calibri"/>
          </w:rPr>
          <w:t>michal.majkowski@cityboard.pl</w:t>
        </w:r>
      </w:hyperlink>
      <w:r w:rsidRPr="00AC35AA">
        <w:rPr>
          <w:rFonts w:ascii="Calibri" w:hAnsi="Calibri"/>
        </w:rPr>
        <w:t xml:space="preserve"> o temacie: "Nie udało się wycofać zamówienia LED z SQL" i treści: "&lt;data próby zmiany statusu&gt; &lt;login usera PX_WWW, który próbował zmienić status&gt; próbował zmienić status zamówienia korporacyjnego LED &lt;ID_PX_WWW - identyfikator zamówienia&gt; z "Zaakceptowana" na "Zaplanowana" - serwe</w:t>
      </w:r>
      <w:r>
        <w:rPr>
          <w:rFonts w:ascii="Calibri" w:hAnsi="Calibri"/>
        </w:rPr>
        <w:t>r SQL odmówił usunięcia danych.</w:t>
      </w:r>
      <w:bookmarkStart w:id="52" w:name="_GoBack"/>
      <w:bookmarkEnd w:id="52"/>
      <w:r w:rsidRPr="00AC35AA">
        <w:rPr>
          <w:rFonts w:ascii="Calibri" w:hAnsi="Calibri"/>
        </w:rPr>
        <w:t xml:space="preserve"> </w:t>
      </w:r>
    </w:p>
    <w:p w:rsidR="00E22142" w:rsidRPr="008C64D3" w:rsidRDefault="00E22142" w:rsidP="00633F01"/>
    <w:sectPr w:rsidR="00E22142" w:rsidRPr="008C64D3" w:rsidSect="00B82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D3D03"/>
    <w:multiLevelType w:val="hybridMultilevel"/>
    <w:tmpl w:val="93602C9E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C693CAC"/>
    <w:multiLevelType w:val="hybridMultilevel"/>
    <w:tmpl w:val="C868E00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5BA6"/>
    <w:rsid w:val="00154B68"/>
    <w:rsid w:val="001774F4"/>
    <w:rsid w:val="00265347"/>
    <w:rsid w:val="00291B97"/>
    <w:rsid w:val="00342C20"/>
    <w:rsid w:val="003B696F"/>
    <w:rsid w:val="00633F01"/>
    <w:rsid w:val="006E5BA6"/>
    <w:rsid w:val="00762871"/>
    <w:rsid w:val="008C64D3"/>
    <w:rsid w:val="009174E2"/>
    <w:rsid w:val="00972A86"/>
    <w:rsid w:val="00A82AD2"/>
    <w:rsid w:val="00AC35AA"/>
    <w:rsid w:val="00AC4D00"/>
    <w:rsid w:val="00AE232D"/>
    <w:rsid w:val="00B82E77"/>
    <w:rsid w:val="00CB4D25"/>
    <w:rsid w:val="00CC29E3"/>
    <w:rsid w:val="00CE473C"/>
    <w:rsid w:val="00D272BF"/>
    <w:rsid w:val="00D80418"/>
    <w:rsid w:val="00E22142"/>
    <w:rsid w:val="00E8579A"/>
    <w:rsid w:val="00EB7365"/>
    <w:rsid w:val="00EC73AB"/>
    <w:rsid w:val="00FE4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E77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E5BA6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E5BA6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E5BA6"/>
    <w:rPr>
      <w:rFonts w:ascii="Calibri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E5BA6"/>
    <w:rPr>
      <w:rFonts w:ascii="Calibri Light" w:hAnsi="Calibri Light" w:cs="Times New Roman"/>
      <w:color w:val="2E74B5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rsid w:val="008C64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C64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8C64D3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C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C64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8C64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C64D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99"/>
    <w:qFormat/>
    <w:rsid w:val="00633F01"/>
    <w:pPr>
      <w:spacing w:after="0" w:line="240" w:lineRule="auto"/>
      <w:ind w:left="720"/>
    </w:pPr>
  </w:style>
  <w:style w:type="paragraph" w:styleId="NormalWeb">
    <w:name w:val="Normal (Web)"/>
    <w:basedOn w:val="Normal"/>
    <w:uiPriority w:val="99"/>
    <w:semiHidden/>
    <w:rsid w:val="00AC35A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rsid w:val="00AC35AA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142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michal.majkowski@cityboard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Krzysztof.Sarwas@cityboard.p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45</TotalTime>
  <Pages>6</Pages>
  <Words>678</Words>
  <Characters>4070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 finalizacji zamówienia (użytkownik konsultant CBM)</dc:title>
  <dc:subject/>
  <dc:creator>Kuba Rozkrut</dc:creator>
  <cp:keywords/>
  <dc:description/>
  <cp:lastModifiedBy>CBM</cp:lastModifiedBy>
  <cp:revision>5</cp:revision>
  <dcterms:created xsi:type="dcterms:W3CDTF">2014-01-28T09:12:00Z</dcterms:created>
  <dcterms:modified xsi:type="dcterms:W3CDTF">2014-01-28T10:00:00Z</dcterms:modified>
</cp:coreProperties>
</file>